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FDF" w:rsidRPr="00EB1FDF" w:rsidRDefault="00EB1FDF" w:rsidP="00EB1FDF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48"/>
          <w:szCs w:val="54"/>
        </w:rPr>
      </w:pPr>
      <w:r w:rsidRPr="00EB1FDF">
        <w:rPr>
          <w:rFonts w:ascii="inherit" w:eastAsia="Times New Roman" w:hAnsi="inherit" w:cs="Times New Roman"/>
          <w:kern w:val="36"/>
          <w:sz w:val="48"/>
          <w:szCs w:val="54"/>
        </w:rPr>
        <w:t>Cool Project for Some Amazing Company</w:t>
      </w:r>
    </w:p>
    <w:p w:rsidR="00EB1FDF" w:rsidRPr="00EB1FDF" w:rsidRDefault="00EB1FDF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Some amazing company does this really cool type of work that we want to present for context.</w:t>
      </w:r>
    </w:p>
    <w:p w:rsidR="00EB1FDF" w:rsidRPr="00EB1FDF" w:rsidRDefault="00EB1FDF" w:rsidP="00EB1FD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9"/>
          <w:szCs w:val="45"/>
        </w:rPr>
      </w:pPr>
      <w:r w:rsidRPr="00EB1FDF">
        <w:rPr>
          <w:rFonts w:ascii="inherit" w:eastAsia="Times New Roman" w:hAnsi="inherit" w:cs="Times New Roman"/>
          <w:sz w:val="39"/>
          <w:szCs w:val="45"/>
        </w:rPr>
        <w:t>The problem we were given</w:t>
      </w:r>
    </w:p>
    <w:p w:rsidR="00EB1FDF" w:rsidRDefault="00EB1FDF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We were given this incredibly cool problem that involved a few really cool </w:t>
      </w:r>
      <w:r w:rsidRPr="00EB1FDF">
        <w:rPr>
          <w:rFonts w:ascii="Times New Roman" w:eastAsia="Times New Roman" w:hAnsi="Times New Roman" w:cs="Times New Roman"/>
          <w:i/>
          <w:iCs/>
          <w:sz w:val="18"/>
          <w:szCs w:val="24"/>
        </w:rPr>
        <w:t>TLAs</w:t>
      </w:r>
      <w:r w:rsidRPr="00EB1FDF">
        <w:rPr>
          <w:rFonts w:ascii="Times New Roman" w:eastAsia="Times New Roman" w:hAnsi="Times New Roman" w:cs="Times New Roman"/>
          <w:sz w:val="18"/>
          <w:szCs w:val="24"/>
        </w:rPr>
        <w:t> </w:t>
      </w:r>
      <w:r w:rsidRPr="00EB1FDF">
        <w:rPr>
          <w:rFonts w:ascii="Times New Roman" w:eastAsia="Times New Roman" w:hAnsi="Times New Roman" w:cs="Times New Roman"/>
          <w:b/>
          <w:bCs/>
          <w:sz w:val="18"/>
          <w:szCs w:val="24"/>
        </w:rPr>
        <w:t>(Three Letter Acronyms)</w:t>
      </w:r>
      <w:r w:rsidRPr="00EB1FDF">
        <w:rPr>
          <w:rFonts w:ascii="Times New Roman" w:eastAsia="Times New Roman" w:hAnsi="Times New Roman" w:cs="Times New Roman"/>
          <w:sz w:val="18"/>
          <w:szCs w:val="24"/>
        </w:rPr>
        <w:t>. Not only were there TLAs, but also some a couple of cool buzz words like Hadoop and </w:t>
      </w:r>
      <w:del w:id="0" w:author="Unknown">
        <w:r w:rsidRPr="00EB1FDF">
          <w:rPr>
            <w:rFonts w:ascii="Times New Roman" w:eastAsia="Times New Roman" w:hAnsi="Times New Roman" w:cs="Times New Roman"/>
            <w:sz w:val="18"/>
            <w:szCs w:val="24"/>
          </w:rPr>
          <w:delText>3</w:delText>
        </w:r>
      </w:del>
      <w:r w:rsidRPr="00EB1FDF">
        <w:rPr>
          <w:rFonts w:ascii="Times New Roman" w:eastAsia="Times New Roman" w:hAnsi="Times New Roman" w:cs="Times New Roman"/>
          <w:sz w:val="18"/>
          <w:szCs w:val="24"/>
        </w:rPr>
        <w:t>17 V's! And a cat.</w:t>
      </w:r>
      <w:r w:rsidRPr="00EB1FDF">
        <w:rPr>
          <w:rFonts w:ascii="Times New Roman" w:eastAsia="Times New Roman" w:hAnsi="Times New Roman" w:cs="Times New Roman"/>
          <w:noProof/>
          <w:sz w:val="18"/>
          <w:szCs w:val="24"/>
        </w:rPr>
        <w:drawing>
          <wp:inline distT="0" distB="0" distL="0" distR="0">
            <wp:extent cx="2497455" cy="2879725"/>
            <wp:effectExtent l="0" t="0" r="0" b="0"/>
            <wp:docPr id="1" name="Picture 1" descr="E:\mike\dev\345tutorials\tutorials\tutorial1\src\assets\img\Grumpy_cat_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ike\dev\345tutorials\tutorials\tutorial1\src\assets\img\Grumpy_cat_draw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EE" w:rsidRPr="00EB1FDF" w:rsidRDefault="00C14AEE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C14AEE">
        <w:rPr>
          <w:rFonts w:ascii="Times New Roman" w:eastAsia="Times New Roman" w:hAnsi="Times New Roman" w:cs="Times New Roman"/>
          <w:sz w:val="18"/>
          <w:szCs w:val="24"/>
        </w:rPr>
        <w:t>By XXspiritwolf2000XX [CC BY 3.0 (http://creativecommons.org/licenses/by/3.0)], via Wikimedia Commons</w:t>
      </w:r>
      <w:bookmarkStart w:id="1" w:name="_GoBack"/>
      <w:bookmarkEnd w:id="1"/>
    </w:p>
    <w:p w:rsidR="00EB1FDF" w:rsidRPr="00EB1FDF" w:rsidRDefault="00EB1FDF" w:rsidP="00EB1FD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9"/>
          <w:szCs w:val="45"/>
        </w:rPr>
      </w:pPr>
      <w:r w:rsidRPr="00EB1FDF">
        <w:rPr>
          <w:rFonts w:ascii="inherit" w:eastAsia="Times New Roman" w:hAnsi="inherit" w:cs="Times New Roman"/>
          <w:sz w:val="39"/>
          <w:szCs w:val="45"/>
        </w:rPr>
        <w:t>We did some cool things!</w:t>
      </w:r>
    </w:p>
    <w:p w:rsidR="00EB1FDF" w:rsidRPr="00EB1FDF" w:rsidRDefault="00EB1FDF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We had a look at some of the really amazing things that were out there and created a solution for Some Amazing Company.</w:t>
      </w:r>
    </w:p>
    <w:p w:rsidR="00EB1FDF" w:rsidRPr="00EB1FDF" w:rsidRDefault="00EB1FDF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The problem could be broken down into three main areas</w:t>
      </w:r>
    </w:p>
    <w:p w:rsidR="00EB1FDF" w:rsidRPr="00EB1FDF" w:rsidRDefault="00EB1FDF" w:rsidP="00EB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An interesting area</w:t>
      </w:r>
    </w:p>
    <w:p w:rsidR="00EB1FDF" w:rsidRPr="00EB1FDF" w:rsidRDefault="00EB1FDF" w:rsidP="00EB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A fun area</w:t>
      </w:r>
    </w:p>
    <w:p w:rsidR="00EB1FDF" w:rsidRPr="00EB1FDF" w:rsidRDefault="00EB1FDF" w:rsidP="00EB1F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A difficult area</w:t>
      </w:r>
    </w:p>
    <w:p w:rsidR="00EB1FDF" w:rsidRPr="00EB1FDF" w:rsidRDefault="00EB1FDF" w:rsidP="00EB1FDF">
      <w:pPr>
        <w:spacing w:after="150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These areas were specifically targeted by an integrated approach over this Well-Known Technology, this Not-So-Well-Known Technology and our </w:t>
      </w:r>
      <w:hyperlink r:id="rId6" w:history="1">
        <w:r w:rsidRPr="00EB1FDF">
          <w:rPr>
            <w:rFonts w:ascii="Times New Roman" w:eastAsia="Times New Roman" w:hAnsi="Times New Roman" w:cs="Times New Roman"/>
            <w:color w:val="337AB7"/>
            <w:sz w:val="18"/>
            <w:szCs w:val="24"/>
            <w:u w:val="single"/>
          </w:rPr>
          <w:t>Custom Solution</w:t>
        </w:r>
      </w:hyperlink>
      <w:r w:rsidRPr="00EB1FDF">
        <w:rPr>
          <w:rFonts w:ascii="Times New Roman" w:eastAsia="Times New Roman" w:hAnsi="Times New Roman" w:cs="Times New Roman"/>
          <w:sz w:val="18"/>
          <w:szCs w:val="24"/>
        </w:rPr>
        <w:t> that only we can do.</w:t>
      </w:r>
    </w:p>
    <w:p w:rsidR="00EB1FDF" w:rsidRPr="00EB1FDF" w:rsidRDefault="00EB1FDF" w:rsidP="00EB1FD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9"/>
          <w:szCs w:val="45"/>
        </w:rPr>
      </w:pPr>
      <w:r w:rsidRPr="00EB1FDF">
        <w:rPr>
          <w:rFonts w:ascii="inherit" w:eastAsia="Times New Roman" w:hAnsi="inherit" w:cs="Times New Roman"/>
          <w:sz w:val="39"/>
          <w:szCs w:val="45"/>
        </w:rPr>
        <w:t>How We Helped!</w:t>
      </w:r>
    </w:p>
    <w:p w:rsidR="00EB1FDF" w:rsidRPr="00EB1FDF" w:rsidRDefault="00EB1FDF" w:rsidP="00EB1FD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0"/>
          <w:szCs w:val="36"/>
        </w:rPr>
      </w:pPr>
      <w:r w:rsidRPr="00EB1FDF">
        <w:rPr>
          <w:rFonts w:ascii="inherit" w:eastAsia="Times New Roman" w:hAnsi="inherit" w:cs="Times New Roman"/>
          <w:sz w:val="30"/>
          <w:szCs w:val="36"/>
        </w:rPr>
        <w:t>Technically</w:t>
      </w:r>
    </w:p>
    <w:p w:rsidR="00EB1FDF" w:rsidRPr="00EB1FDF" w:rsidRDefault="00EB1FDF" w:rsidP="00EB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Some Amazing Company has a TLA database</w:t>
      </w:r>
    </w:p>
    <w:p w:rsidR="00EB1FDF" w:rsidRPr="00EB1FDF" w:rsidRDefault="00EB1FDF" w:rsidP="00EB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Created new TLAs for SAC</w:t>
      </w:r>
    </w:p>
    <w:p w:rsidR="00EB1FDF" w:rsidRPr="00EB1FDF" w:rsidRDefault="00EB1FDF" w:rsidP="00EB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Increased Click-Through Rate (CTR) for the product</w:t>
      </w:r>
    </w:p>
    <w:p w:rsidR="00EB1FDF" w:rsidRPr="00EB1FDF" w:rsidRDefault="00EB1FDF" w:rsidP="00EB1F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lastRenderedPageBreak/>
        <w:t>Identified 10</w:t>
      </w:r>
      <w:r w:rsidRPr="00EB1FDF">
        <w:rPr>
          <w:rFonts w:ascii="Times New Roman" w:eastAsia="Times New Roman" w:hAnsi="Times New Roman" w:cs="Times New Roman"/>
          <w:sz w:val="10"/>
          <w:szCs w:val="16"/>
          <w:vertAlign w:val="subscript"/>
        </w:rPr>
        <w:t>2</w:t>
      </w:r>
      <w:r w:rsidRPr="00EB1FDF">
        <w:rPr>
          <w:rFonts w:ascii="Times New Roman" w:eastAsia="Times New Roman" w:hAnsi="Times New Roman" w:cs="Times New Roman"/>
          <w:sz w:val="18"/>
          <w:szCs w:val="24"/>
        </w:rPr>
        <w:t> different types of clients - "Good" and "Bad"</w:t>
      </w:r>
    </w:p>
    <w:p w:rsidR="00EB1FDF" w:rsidRPr="00EB1FDF" w:rsidRDefault="00EB1FDF" w:rsidP="00EB1FD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0"/>
          <w:szCs w:val="36"/>
        </w:rPr>
      </w:pPr>
      <w:r w:rsidRPr="00EB1FDF">
        <w:rPr>
          <w:rFonts w:ascii="inherit" w:eastAsia="Times New Roman" w:hAnsi="inherit" w:cs="Times New Roman"/>
          <w:sz w:val="30"/>
          <w:szCs w:val="36"/>
        </w:rPr>
        <w:t>Financially</w:t>
      </w:r>
    </w:p>
    <w:p w:rsidR="00EB1FDF" w:rsidRPr="00EB1FDF" w:rsidRDefault="00EB1FDF" w:rsidP="00EB1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Reduced costs</w:t>
      </w:r>
    </w:p>
    <w:p w:rsidR="00EB1FDF" w:rsidRPr="00EB1FDF" w:rsidRDefault="00EB1FDF" w:rsidP="00EB1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Increased profits</w:t>
      </w:r>
    </w:p>
    <w:p w:rsidR="00EB1FDF" w:rsidRPr="00EB1FDF" w:rsidRDefault="00EB1FDF" w:rsidP="00EB1F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24"/>
        </w:rPr>
      </w:pPr>
      <w:r w:rsidRPr="00EB1FDF">
        <w:rPr>
          <w:rFonts w:ascii="Times New Roman" w:eastAsia="Times New Roman" w:hAnsi="Times New Roman" w:cs="Times New Roman"/>
          <w:sz w:val="18"/>
          <w:szCs w:val="24"/>
        </w:rPr>
        <w:t>There were other cool things too</w:t>
      </w:r>
    </w:p>
    <w:p w:rsidR="00EB1FDF" w:rsidRPr="00EB1FDF" w:rsidRDefault="00EB1FDF" w:rsidP="00EB1FDF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0"/>
          <w:szCs w:val="36"/>
        </w:rPr>
      </w:pPr>
      <w:r w:rsidRPr="00EB1FDF">
        <w:rPr>
          <w:rFonts w:ascii="inherit" w:eastAsia="Times New Roman" w:hAnsi="inherit" w:cs="Times New Roman"/>
          <w:sz w:val="30"/>
          <w:szCs w:val="36"/>
        </w:rPr>
        <w:t>We even made a gate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"/>
        <w:gridCol w:w="98"/>
        <w:gridCol w:w="90"/>
      </w:tblGrid>
      <w:tr w:rsidR="00EB1FDF" w:rsidRPr="00EB1FDF" w:rsidTr="00EB1FDF">
        <w:trPr>
          <w:tblHeader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30"/>
                <w:szCs w:val="36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EB1FDF" w:rsidRPr="00EB1FDF" w:rsidTr="00EB1FDF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</w:tr>
      <w:tr w:rsidR="00EB1FDF" w:rsidRPr="00EB1FDF" w:rsidTr="00EB1FDF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B1FDF" w:rsidRPr="00EB1FDF" w:rsidRDefault="00EB1FDF" w:rsidP="00EB1F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EB1FDF">
              <w:rPr>
                <w:rFonts w:ascii="Times New Roman" w:eastAsia="Times New Roman" w:hAnsi="Times New Roman" w:cs="Times New Roman"/>
                <w:sz w:val="18"/>
                <w:szCs w:val="24"/>
              </w:rPr>
              <w:t>0</w:t>
            </w:r>
          </w:p>
        </w:tc>
      </w:tr>
    </w:tbl>
    <w:p w:rsidR="00EB1FDF" w:rsidRPr="00EB1FDF" w:rsidRDefault="00EB1FDF" w:rsidP="00EB1FDF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39"/>
          <w:szCs w:val="45"/>
        </w:rPr>
      </w:pPr>
      <w:r w:rsidRPr="00EB1FDF">
        <w:rPr>
          <w:rFonts w:ascii="inherit" w:eastAsia="Times New Roman" w:hAnsi="inherit" w:cs="Times New Roman"/>
          <w:sz w:val="39"/>
          <w:szCs w:val="45"/>
        </w:rPr>
        <w:t>A review!</w:t>
      </w:r>
    </w:p>
    <w:p w:rsidR="00EB1FDF" w:rsidRPr="00EB1FDF" w:rsidRDefault="00EB1FDF" w:rsidP="00EB1FDF">
      <w:pPr>
        <w:spacing w:line="240" w:lineRule="auto"/>
        <w:rPr>
          <w:rFonts w:ascii="Times New Roman" w:eastAsia="Times New Roman" w:hAnsi="Times New Roman" w:cs="Times New Roman"/>
          <w:sz w:val="20"/>
          <w:szCs w:val="26"/>
        </w:rPr>
      </w:pPr>
      <w:r w:rsidRPr="00EB1FDF">
        <w:rPr>
          <w:rFonts w:ascii="Times New Roman" w:eastAsia="Times New Roman" w:hAnsi="Times New Roman" w:cs="Times New Roman"/>
          <w:sz w:val="20"/>
          <w:szCs w:val="26"/>
        </w:rPr>
        <w:t>SAC did amazing work for us.</w:t>
      </w:r>
    </w:p>
    <w:p w:rsidR="003005A2" w:rsidRPr="00EB1FDF" w:rsidRDefault="00C14AEE">
      <w:pPr>
        <w:rPr>
          <w:sz w:val="16"/>
        </w:rPr>
      </w:pPr>
    </w:p>
    <w:sectPr w:rsidR="003005A2" w:rsidRPr="00EB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CF0AA8"/>
    <w:multiLevelType w:val="multilevel"/>
    <w:tmpl w:val="24D2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91375"/>
    <w:multiLevelType w:val="multilevel"/>
    <w:tmpl w:val="293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45F6A"/>
    <w:multiLevelType w:val="multilevel"/>
    <w:tmpl w:val="7640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DF"/>
    <w:rsid w:val="00C14AEE"/>
    <w:rsid w:val="00D32002"/>
    <w:rsid w:val="00EA66E4"/>
    <w:rsid w:val="00E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7E6CF-75DF-46BB-AE7A-04B988CD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1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F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1F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F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1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1FDF"/>
  </w:style>
  <w:style w:type="character" w:styleId="Hyperlink">
    <w:name w:val="Hyperlink"/>
    <w:basedOn w:val="DefaultParagraphFont"/>
    <w:uiPriority w:val="99"/>
    <w:semiHidden/>
    <w:unhideWhenUsed/>
    <w:rsid w:val="00EB1F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2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51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58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solutions\cust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Merry</dc:creator>
  <cp:keywords/>
  <dc:description/>
  <cp:lastModifiedBy>Mike Merry</cp:lastModifiedBy>
  <cp:revision>2</cp:revision>
  <dcterms:created xsi:type="dcterms:W3CDTF">2017-05-05T01:52:00Z</dcterms:created>
  <dcterms:modified xsi:type="dcterms:W3CDTF">2017-05-05T01:55:00Z</dcterms:modified>
</cp:coreProperties>
</file>